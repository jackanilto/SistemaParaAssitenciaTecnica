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AC2369" w14:textId="243F7711" w:rsidR="00C6376D" w:rsidRDefault="002452A4">
      <w:bookmarkStart w:id="0" w:name="_Hlk41674493"/>
      <w:bookmarkEnd w:id="0"/>
      <w:r>
        <w:t xml:space="preserve">Manual SimplesOS – Sistema para Assistências Técnicas </w:t>
      </w:r>
    </w:p>
    <w:p w14:paraId="31C79507" w14:textId="50ACFCD1" w:rsidR="002452A4" w:rsidRDefault="002452A4"/>
    <w:p w14:paraId="176BBE83" w14:textId="1B78603D" w:rsidR="002452A4" w:rsidRDefault="002452A4"/>
    <w:p w14:paraId="7410C3EC" w14:textId="423924AD" w:rsidR="002452A4" w:rsidRDefault="002452A4">
      <w:r>
        <w:br w:type="page"/>
      </w:r>
    </w:p>
    <w:p w14:paraId="2540E913" w14:textId="2E072E50" w:rsidR="002452A4" w:rsidRDefault="002452A4">
      <w:r>
        <w:lastRenderedPageBreak/>
        <w:t>Este manual tem por finalidade explicar o funcionamento do SimplesOS – Sistema para Assistências Técnicas.</w:t>
      </w:r>
    </w:p>
    <w:p w14:paraId="64888050" w14:textId="5CE8E5A9" w:rsidR="002452A4" w:rsidRDefault="002452A4">
      <w:r>
        <w:t>O software tem por finalidade atender desde profissionais individuais a micro e pequenas empresas que trabalham com assistência técnica na área de eletrônicos. O software também pode ser utilizado para outros ramos, mas o foco do software é a área de eletrônica.</w:t>
      </w:r>
    </w:p>
    <w:p w14:paraId="6DBF5A7C" w14:textId="0B5D05F0" w:rsidR="002452A4" w:rsidRDefault="002452A4">
      <w:r>
        <w:t>Neste primeiro momento, o software funciona de forma offline. Não há portando a necessidade de internet para funcionar.</w:t>
      </w:r>
    </w:p>
    <w:p w14:paraId="0AB9876E" w14:textId="1F519F36" w:rsidR="002452A4" w:rsidRDefault="002452A4">
      <w:r>
        <w:t xml:space="preserve">Os requisitos mínimos para o funcionamento do software são os seguintes: Windows 10 ou 7, processador core </w:t>
      </w:r>
      <w:proofErr w:type="gramStart"/>
      <w:r>
        <w:t>2 duo</w:t>
      </w:r>
      <w:proofErr w:type="gramEnd"/>
      <w:r>
        <w:t>, 5 Gigas de espaço livre no seu HD, Mínimo de 2 Gigas de Ram para funcionar de forma adequada. É recomendável que tenha o Microsoft Excel instalado na sua máquina caso queira exportar alguns dados para o Excel.</w:t>
      </w:r>
    </w:p>
    <w:p w14:paraId="1955A194" w14:textId="05245EC5" w:rsidR="002452A4" w:rsidRDefault="002452A4"/>
    <w:p w14:paraId="5F54614A" w14:textId="432536CA" w:rsidR="002452A4" w:rsidRDefault="002452A4">
      <w:r>
        <w:br w:type="page"/>
      </w:r>
    </w:p>
    <w:p w14:paraId="05B3B43C" w14:textId="7C4C5B46" w:rsidR="002452A4" w:rsidRDefault="0080734D">
      <w:r>
        <w:lastRenderedPageBreak/>
        <w:t>Instalando o sistema</w:t>
      </w:r>
    </w:p>
    <w:p w14:paraId="1856873D" w14:textId="3C82ED47" w:rsidR="0080734D" w:rsidRDefault="0080734D">
      <w:r>
        <w:t>{Fazer esta parte depois}</w:t>
      </w:r>
    </w:p>
    <w:p w14:paraId="05D58B66" w14:textId="77777777" w:rsidR="0080734D" w:rsidRDefault="0080734D">
      <w:r>
        <w:br w:type="page"/>
      </w:r>
    </w:p>
    <w:p w14:paraId="3880B3EA" w14:textId="4FBF39F4" w:rsidR="0080734D" w:rsidRDefault="0080734D">
      <w:r>
        <w:lastRenderedPageBreak/>
        <w:t>Realizando o login no sistema</w:t>
      </w:r>
    </w:p>
    <w:p w14:paraId="761F1A88" w14:textId="2249CBE5" w:rsidR="0080734D" w:rsidRDefault="0080734D"/>
    <w:p w14:paraId="041FC6AB" w14:textId="1188A138" w:rsidR="0080734D" w:rsidRDefault="0080734D">
      <w:r>
        <w:t>Partindo do ponto que você já tenha feito a instalação do sistema, vamos dar início ao uso do sistema. Dê um clique duplo do ícone do sistema na sua área de trabalho. O ícone deve estar com o nome SimplesOS.</w:t>
      </w:r>
    </w:p>
    <w:p w14:paraId="0EAA5A89" w14:textId="63EE6C90" w:rsidR="0080734D" w:rsidRDefault="0080734D" w:rsidP="0080734D">
      <w:pPr>
        <w:spacing w:after="0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C7AFFF" wp14:editId="64C1F30E">
                <wp:simplePos x="0" y="0"/>
                <wp:positionH relativeFrom="column">
                  <wp:posOffset>407089</wp:posOffset>
                </wp:positionH>
                <wp:positionV relativeFrom="paragraph">
                  <wp:posOffset>524644</wp:posOffset>
                </wp:positionV>
                <wp:extent cx="57207" cy="407406"/>
                <wp:effectExtent l="15557" t="79693" r="15558" b="91757"/>
                <wp:wrapNone/>
                <wp:docPr id="4" name="Seta: para Baix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085080">
                          <a:off x="0" y="0"/>
                          <a:ext cx="57207" cy="407406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744415C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Seta: para Baixo 4" o:spid="_x0000_s1026" type="#_x0000_t67" style="position:absolute;margin-left:32.05pt;margin-top:41.3pt;width:4.5pt;height:32.1pt;rotation:4461997fd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" adj="20083" fillcolor="red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7DD75761" wp14:editId="26892D57">
            <wp:extent cx="2023450" cy="1533222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2127" cy="1600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FA344B" w14:textId="1E47B167" w:rsidR="0080734D" w:rsidRPr="0080734D" w:rsidRDefault="0080734D" w:rsidP="0080734D">
      <w:pPr>
        <w:spacing w:after="0"/>
        <w:rPr>
          <w:noProof/>
          <w:sz w:val="14"/>
          <w:szCs w:val="14"/>
        </w:rPr>
      </w:pPr>
      <w:r w:rsidRPr="0080734D">
        <w:rPr>
          <w:noProof/>
          <w:sz w:val="14"/>
          <w:szCs w:val="14"/>
        </w:rPr>
        <w:t>Figura 1</w:t>
      </w:r>
    </w:p>
    <w:p w14:paraId="7479793D" w14:textId="009B3632" w:rsidR="0080734D" w:rsidRDefault="0080734D"/>
    <w:p w14:paraId="3BF57A0E" w14:textId="44ACC6FB" w:rsidR="00576A62" w:rsidRDefault="0080734D">
      <w:r>
        <w:t>Aguarde até que o sistema seja carregado</w:t>
      </w:r>
      <w:r w:rsidR="00576A62">
        <w:t>. No final do carregamento a tela de login será exibida.</w:t>
      </w:r>
    </w:p>
    <w:p w14:paraId="335A69E5" w14:textId="07CDB60F" w:rsidR="00576A62" w:rsidRDefault="00576A62" w:rsidP="00576A62">
      <w:pPr>
        <w:spacing w:after="0"/>
      </w:pPr>
      <w:r>
        <w:rPr>
          <w:noProof/>
        </w:rPr>
        <w:drawing>
          <wp:inline distT="0" distB="0" distL="0" distR="0" wp14:anchorId="79CE2381" wp14:editId="651FCE95">
            <wp:extent cx="1614302" cy="1235798"/>
            <wp:effectExtent l="0" t="0" r="508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77912" cy="1284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2BF42" w14:textId="53601D0F" w:rsidR="0080734D" w:rsidRPr="00576A62" w:rsidRDefault="00576A62" w:rsidP="00576A62">
      <w:pPr>
        <w:spacing w:after="0"/>
        <w:rPr>
          <w:sz w:val="14"/>
          <w:szCs w:val="14"/>
        </w:rPr>
      </w:pPr>
      <w:r w:rsidRPr="00576A62">
        <w:rPr>
          <w:sz w:val="14"/>
          <w:szCs w:val="14"/>
        </w:rPr>
        <w:t>Figura 2</w:t>
      </w:r>
    </w:p>
    <w:p w14:paraId="396ECE2A" w14:textId="77777777" w:rsidR="005D6F2E" w:rsidRDefault="005D6F2E"/>
    <w:p w14:paraId="1DAC1F8C" w14:textId="1163B6F7" w:rsidR="00576A62" w:rsidRDefault="00576A62">
      <w:r>
        <w:t xml:space="preserve">Nesta tela você </w:t>
      </w:r>
      <w:r w:rsidR="008954A9">
        <w:t>deverá</w:t>
      </w:r>
      <w:r>
        <w:t xml:space="preserve"> informar o usuário e senha cadastrado. Caso seja o primeiro uso, então você deve informar o usuário “ADM” e a senha “</w:t>
      </w:r>
      <w:r w:rsidR="008954A9">
        <w:t>123” (</w:t>
      </w:r>
      <w:r>
        <w:t>Digite sem as a</w:t>
      </w:r>
      <w:r w:rsidR="008954A9">
        <w:t>s</w:t>
      </w:r>
      <w:r>
        <w:t xml:space="preserve">pas), que são as credenciais do usuário padrão do sistema. No decorrer do manual vou explicar como é feito o cadastro de um novo usuário. </w:t>
      </w:r>
    </w:p>
    <w:p w14:paraId="28974559" w14:textId="3E94054F" w:rsidR="00D51709" w:rsidRDefault="00D51709">
      <w:r>
        <w:t xml:space="preserve">Digite no campo “Usuário” digite ADM e no campo “Senha” digite 123. </w:t>
      </w:r>
    </w:p>
    <w:p w14:paraId="09C281A7" w14:textId="02237D62" w:rsidR="005D6F2E" w:rsidRPr="005D6F2E" w:rsidRDefault="005D6F2E" w:rsidP="005D6F2E">
      <w:pPr>
        <w:rPr>
          <w:sz w:val="14"/>
          <w:szCs w:val="14"/>
        </w:rPr>
      </w:pPr>
      <w:r>
        <w:t xml:space="preserve">Caso seja a primeira vez que o sistema está sendo iniciado e o caixa anterior não foi encerrado, uma mensagem informando que o “caixa anterior foi encerrado automaticamente” deve ser exibida na tela. </w:t>
      </w:r>
      <w:r w:rsidRPr="005D6F2E">
        <w:t>Se o último caixa for encerrado pelo usuário</w:t>
      </w:r>
      <w:r>
        <w:t xml:space="preserve"> a mensagem abaixo não será exibida.</w:t>
      </w:r>
      <w:r>
        <w:rPr>
          <w:sz w:val="14"/>
          <w:szCs w:val="14"/>
        </w:rPr>
        <w:t xml:space="preserve"> </w:t>
      </w:r>
    </w:p>
    <w:p w14:paraId="4F9C8D27" w14:textId="053BE130" w:rsidR="005D6F2E" w:rsidRDefault="00DF66EE">
      <w:r>
        <w:rPr>
          <w:noProof/>
        </w:rPr>
        <w:drawing>
          <wp:inline distT="0" distB="0" distL="0" distR="0" wp14:anchorId="653AB2B2" wp14:editId="17E642B7">
            <wp:extent cx="1652258" cy="515760"/>
            <wp:effectExtent l="0" t="0" r="571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03616" cy="531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426D9" w14:textId="2FD385AB" w:rsidR="005D6F2E" w:rsidRDefault="005D6F2E" w:rsidP="005D6F2E">
      <w:pPr>
        <w:spacing w:after="0"/>
        <w:rPr>
          <w:sz w:val="14"/>
          <w:szCs w:val="14"/>
        </w:rPr>
      </w:pPr>
      <w:r w:rsidRPr="005D6F2E">
        <w:rPr>
          <w:sz w:val="14"/>
          <w:szCs w:val="14"/>
        </w:rPr>
        <w:t>Figura 3</w:t>
      </w:r>
    </w:p>
    <w:p w14:paraId="60BBB11C" w14:textId="1B865DA9" w:rsidR="005D6F2E" w:rsidRDefault="005D6F2E" w:rsidP="005D6F2E">
      <w:pPr>
        <w:spacing w:after="0"/>
        <w:rPr>
          <w:sz w:val="14"/>
          <w:szCs w:val="14"/>
        </w:rPr>
      </w:pPr>
    </w:p>
    <w:p w14:paraId="0CC3D1BF" w14:textId="4FA6A256" w:rsidR="005D6F2E" w:rsidRDefault="005D6F2E" w:rsidP="005D6F2E">
      <w:pPr>
        <w:spacing w:after="0"/>
      </w:pPr>
      <w:r>
        <w:t>Clique em “OK” e veja que uma nova tela é aberta.</w:t>
      </w:r>
    </w:p>
    <w:p w14:paraId="46AE9B47" w14:textId="737D9917" w:rsidR="005D6F2E" w:rsidRPr="005D6F2E" w:rsidRDefault="005D6F2E" w:rsidP="005D6F2E">
      <w:pPr>
        <w:spacing w:after="0"/>
      </w:pPr>
      <w:r>
        <w:rPr>
          <w:noProof/>
        </w:rPr>
        <w:lastRenderedPageBreak/>
        <w:drawing>
          <wp:inline distT="0" distB="0" distL="0" distR="0" wp14:anchorId="3466ECF6" wp14:editId="32B97FAC">
            <wp:extent cx="2607398" cy="1337426"/>
            <wp:effectExtent l="0" t="0" r="254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31292" cy="1349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E7EEE" w14:textId="363A9306" w:rsidR="00D51709" w:rsidRDefault="005D6F2E">
      <w:pPr>
        <w:rPr>
          <w:sz w:val="14"/>
          <w:szCs w:val="14"/>
        </w:rPr>
      </w:pPr>
      <w:r w:rsidRPr="005D6F2E">
        <w:rPr>
          <w:sz w:val="14"/>
          <w:szCs w:val="14"/>
        </w:rPr>
        <w:t>Figura 4</w:t>
      </w:r>
    </w:p>
    <w:p w14:paraId="00270B00" w14:textId="3D5F1D53" w:rsidR="005D6F2E" w:rsidRDefault="005D6F2E">
      <w:r w:rsidRPr="005D6F2E">
        <w:t>Esta janela é de Abertura do caixa. Nela você pode ver algumas informações sobre o caixa anterior e o novo caixa.</w:t>
      </w:r>
      <w:r>
        <w:t xml:space="preserve"> No grupo “Informações do novo caixa”, clique no campo </w:t>
      </w:r>
      <w:r w:rsidR="00A12D85">
        <w:t>“</w:t>
      </w:r>
      <w:r>
        <w:t>valor informado</w:t>
      </w:r>
      <w:r w:rsidR="00A12D85">
        <w:t>”</w:t>
      </w:r>
      <w:r>
        <w:t xml:space="preserve"> ou deixe o valor que está.</w:t>
      </w:r>
      <w:r w:rsidR="00A12D85">
        <w:t xml:space="preserve"> No primeiro uso o caixa estará zerado, mas nos próximos deias haverá valores diferentes neste campo que são obtidos conforme o valor do último caixa</w:t>
      </w:r>
      <w:r w:rsidRPr="005D6F2E">
        <w:t xml:space="preserve"> </w:t>
      </w:r>
      <w:r w:rsidR="00A12D85">
        <w:t>e as entradas de valores e retiradas do caixa. Depois de ter informado o valor de início do caixa clique no botão “Iniciar caixa” na parte inferior da janela.</w:t>
      </w:r>
    </w:p>
    <w:p w14:paraId="04F4C429" w14:textId="0AA01D8A" w:rsidR="00A12D85" w:rsidRDefault="00A12D85">
      <w:r>
        <w:t>Uma mensagem informando que o caixa iniciado com sucesso e exibida.</w:t>
      </w:r>
    </w:p>
    <w:p w14:paraId="66A69BD1" w14:textId="4D5ACBBD" w:rsidR="00A12D85" w:rsidRDefault="00A12D85" w:rsidP="00A12D85">
      <w:pPr>
        <w:spacing w:after="0"/>
      </w:pPr>
      <w:r>
        <w:rPr>
          <w:noProof/>
        </w:rPr>
        <w:drawing>
          <wp:inline distT="0" distB="0" distL="0" distR="0" wp14:anchorId="7B09772D" wp14:editId="2839D2DA">
            <wp:extent cx="2066650" cy="645115"/>
            <wp:effectExtent l="0" t="0" r="0" b="317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20326" cy="66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6E3A2" w14:textId="2E1D2EC8" w:rsidR="00A12D85" w:rsidRDefault="00A12D85" w:rsidP="00A12D85">
      <w:pPr>
        <w:spacing w:after="0"/>
        <w:rPr>
          <w:sz w:val="14"/>
          <w:szCs w:val="14"/>
        </w:rPr>
      </w:pPr>
      <w:r w:rsidRPr="00A12D85">
        <w:rPr>
          <w:sz w:val="14"/>
          <w:szCs w:val="14"/>
        </w:rPr>
        <w:t>Figura 5</w:t>
      </w:r>
    </w:p>
    <w:p w14:paraId="3098892C" w14:textId="66D320A5" w:rsidR="00A12D85" w:rsidRDefault="00A12D85" w:rsidP="00A12D85">
      <w:pPr>
        <w:spacing w:after="0"/>
        <w:rPr>
          <w:sz w:val="14"/>
          <w:szCs w:val="14"/>
        </w:rPr>
      </w:pPr>
    </w:p>
    <w:p w14:paraId="4C98349B" w14:textId="29CB1840" w:rsidR="00A12D85" w:rsidRDefault="00A12D85" w:rsidP="00A12D85">
      <w:pPr>
        <w:spacing w:after="0"/>
      </w:pPr>
      <w:r>
        <w:t>Clique em “OK”.</w:t>
      </w:r>
    </w:p>
    <w:p w14:paraId="6F6E2BA2" w14:textId="708CE4A1" w:rsidR="00A12D85" w:rsidRDefault="00A12D85" w:rsidP="00A12D85">
      <w:pPr>
        <w:spacing w:after="0"/>
      </w:pPr>
    </w:p>
    <w:p w14:paraId="682BDB36" w14:textId="0B7F90D8" w:rsidR="00A12D85" w:rsidRDefault="00A12D85" w:rsidP="00A12D85">
      <w:pPr>
        <w:spacing w:after="0"/>
      </w:pPr>
      <w:r>
        <w:t>Veja então que a janela principal do sistema é aberta.</w:t>
      </w:r>
    </w:p>
    <w:p w14:paraId="37E46A30" w14:textId="50CA845C" w:rsidR="00A12D85" w:rsidRDefault="00A12D85" w:rsidP="00A12D85">
      <w:pPr>
        <w:spacing w:after="0"/>
      </w:pPr>
    </w:p>
    <w:p w14:paraId="7FB56F32" w14:textId="77777777" w:rsidR="00A12D85" w:rsidRDefault="00A12D85" w:rsidP="00A12D85">
      <w:pPr>
        <w:spacing w:after="0"/>
        <w:rPr>
          <w:noProof/>
        </w:rPr>
      </w:pPr>
    </w:p>
    <w:p w14:paraId="04449DDC" w14:textId="6E77DEED" w:rsidR="00A12D85" w:rsidRDefault="00A12D85" w:rsidP="00A12D85">
      <w:pPr>
        <w:spacing w:after="0"/>
      </w:pPr>
      <w:r>
        <w:rPr>
          <w:noProof/>
        </w:rPr>
        <w:drawing>
          <wp:inline distT="0" distB="0" distL="0" distR="0" wp14:anchorId="34BC1999" wp14:editId="2007286B">
            <wp:extent cx="4423422" cy="2357355"/>
            <wp:effectExtent l="0" t="0" r="0" b="508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2156" cy="2367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01D6B" w14:textId="29A4CC15" w:rsidR="00A12D85" w:rsidRDefault="00A12D85" w:rsidP="00A12D85">
      <w:pPr>
        <w:spacing w:after="0"/>
        <w:rPr>
          <w:sz w:val="14"/>
          <w:szCs w:val="14"/>
        </w:rPr>
      </w:pPr>
      <w:r w:rsidRPr="00A12D85">
        <w:rPr>
          <w:sz w:val="14"/>
          <w:szCs w:val="14"/>
        </w:rPr>
        <w:t>Figura 6</w:t>
      </w:r>
    </w:p>
    <w:p w14:paraId="3236164D" w14:textId="60024530" w:rsidR="00A12D85" w:rsidRDefault="00A12D85" w:rsidP="00A12D85">
      <w:pPr>
        <w:spacing w:after="0"/>
        <w:rPr>
          <w:sz w:val="14"/>
          <w:szCs w:val="14"/>
        </w:rPr>
      </w:pPr>
    </w:p>
    <w:p w14:paraId="52252BA3" w14:textId="4199866F" w:rsidR="00A12D85" w:rsidRDefault="00A12D85" w:rsidP="00A12D85">
      <w:pPr>
        <w:spacing w:after="0"/>
      </w:pPr>
      <w:r w:rsidRPr="00A12D85">
        <w:t xml:space="preserve">Vejamos a explicação detalhada </w:t>
      </w:r>
      <w:r w:rsidR="008D60FD" w:rsidRPr="008D60FD">
        <w:t>na imagem</w:t>
      </w:r>
      <w:r w:rsidRPr="00A12D85">
        <w:t xml:space="preserve"> abaixo desta </w:t>
      </w:r>
      <w:r w:rsidR="008D60FD" w:rsidRPr="00A12D85">
        <w:t>janela.</w:t>
      </w:r>
    </w:p>
    <w:p w14:paraId="0718E394" w14:textId="60DF5937" w:rsidR="008D60FD" w:rsidRDefault="008D60FD" w:rsidP="00A12D85">
      <w:pPr>
        <w:spacing w:after="0"/>
      </w:pPr>
    </w:p>
    <w:p w14:paraId="736E7283" w14:textId="42515B2E" w:rsidR="008D60FD" w:rsidRDefault="008D60FD" w:rsidP="00A12D85">
      <w:pPr>
        <w:spacing w:after="0"/>
      </w:pPr>
      <w:r>
        <w:rPr>
          <w:noProof/>
        </w:rPr>
        <w:lastRenderedPageBreak/>
        <w:drawing>
          <wp:inline distT="0" distB="0" distL="0" distR="0" wp14:anchorId="601CFAED" wp14:editId="5EA0F558">
            <wp:extent cx="5400040" cy="3613785"/>
            <wp:effectExtent l="0" t="0" r="0" b="5715"/>
            <wp:docPr id="2" name="Imagem 2" descr="Uma imagem contendo screenshot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la Principal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1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3BD97" w14:textId="2AF2980E" w:rsidR="00DF66EE" w:rsidRPr="00DF66EE" w:rsidRDefault="00DF66EE" w:rsidP="00A12D85">
      <w:pPr>
        <w:spacing w:after="0"/>
        <w:rPr>
          <w:sz w:val="14"/>
          <w:szCs w:val="14"/>
        </w:rPr>
      </w:pPr>
      <w:r w:rsidRPr="00DF66EE">
        <w:rPr>
          <w:sz w:val="14"/>
          <w:szCs w:val="14"/>
        </w:rPr>
        <w:t>Figura 7</w:t>
      </w:r>
    </w:p>
    <w:p w14:paraId="036D6167" w14:textId="163E4DEA" w:rsidR="00DF66EE" w:rsidRDefault="00DF66EE" w:rsidP="00A12D85">
      <w:pPr>
        <w:spacing w:after="0"/>
      </w:pPr>
    </w:p>
    <w:p w14:paraId="6F3FC4E6" w14:textId="5CC3A134" w:rsidR="00DF66EE" w:rsidRDefault="00DF66EE" w:rsidP="00A12D85">
      <w:pPr>
        <w:spacing w:after="0"/>
      </w:pPr>
      <w:r>
        <w:t>A interface do programa em si é muito simples e de fácil memorização. Os menus são divididos em duas partes, Menu Principal e Menu secundário. Veja a imagem abaixo.</w:t>
      </w:r>
    </w:p>
    <w:p w14:paraId="23D3D40F" w14:textId="580C2134" w:rsidR="00DF66EE" w:rsidRDefault="00DF66EE" w:rsidP="00A12D85">
      <w:pPr>
        <w:spacing w:after="0"/>
      </w:pPr>
    </w:p>
    <w:p w14:paraId="6462B582" w14:textId="51DC3F0F" w:rsidR="00DF66EE" w:rsidRDefault="00DF66EE" w:rsidP="00A12D85">
      <w:pPr>
        <w:spacing w:after="0"/>
      </w:pPr>
      <w:r>
        <w:rPr>
          <w:noProof/>
        </w:rPr>
        <w:drawing>
          <wp:inline distT="0" distB="0" distL="0" distR="0" wp14:anchorId="524831C8" wp14:editId="34EF31BE">
            <wp:extent cx="2578492" cy="3588888"/>
            <wp:effectExtent l="0" t="0" r="0" b="0"/>
            <wp:docPr id="9" name="Imagem 9" descr="Uma imagem contendo screenshot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enus detalhado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7906" cy="3615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272B8" w14:textId="4B541764" w:rsidR="00DF66EE" w:rsidRDefault="00DF66EE" w:rsidP="00DF66EE">
      <w:pPr>
        <w:spacing w:after="0"/>
        <w:rPr>
          <w:sz w:val="14"/>
          <w:szCs w:val="14"/>
        </w:rPr>
      </w:pPr>
      <w:r w:rsidRPr="00DF66EE">
        <w:rPr>
          <w:sz w:val="14"/>
          <w:szCs w:val="14"/>
        </w:rPr>
        <w:t xml:space="preserve">Figura </w:t>
      </w:r>
      <w:r>
        <w:rPr>
          <w:sz w:val="14"/>
          <w:szCs w:val="14"/>
        </w:rPr>
        <w:t>8</w:t>
      </w:r>
    </w:p>
    <w:p w14:paraId="4AB4646B" w14:textId="77777777" w:rsidR="00DF66EE" w:rsidRDefault="00DF66EE">
      <w:pPr>
        <w:rPr>
          <w:sz w:val="14"/>
          <w:szCs w:val="14"/>
        </w:rPr>
      </w:pPr>
    </w:p>
    <w:p w14:paraId="2DF3C973" w14:textId="77777777" w:rsidR="00DF66EE" w:rsidRDefault="00DF66EE">
      <w:pPr>
        <w:rPr>
          <w:sz w:val="14"/>
          <w:szCs w:val="14"/>
        </w:rPr>
      </w:pPr>
    </w:p>
    <w:p w14:paraId="6F0FDE55" w14:textId="77777777" w:rsidR="00DF66EE" w:rsidRDefault="00DF66EE">
      <w:pPr>
        <w:rPr>
          <w:sz w:val="14"/>
          <w:szCs w:val="14"/>
        </w:rPr>
      </w:pPr>
      <w:r>
        <w:rPr>
          <w:sz w:val="14"/>
          <w:szCs w:val="14"/>
        </w:rPr>
        <w:br w:type="page"/>
      </w:r>
    </w:p>
    <w:p w14:paraId="4177E2F6" w14:textId="77777777" w:rsidR="00DF66EE" w:rsidRDefault="00DF66EE">
      <w:r>
        <w:lastRenderedPageBreak/>
        <w:t>Cadastro de cliente</w:t>
      </w:r>
    </w:p>
    <w:p w14:paraId="666AD75A" w14:textId="77777777" w:rsidR="00DF66EE" w:rsidRDefault="00DF66EE"/>
    <w:p w14:paraId="2EEAEBB0" w14:textId="77777777" w:rsidR="00454344" w:rsidRDefault="00DF66EE">
      <w:r>
        <w:t>Vamos ver agora a parte de cadastro de clientes, ou seja, onde você irá cadastrar os seus clientes. Estes clientes serão usados tanto na criação de uma Ordem de Serviço (OS), como também para a realização de vendas.</w:t>
      </w:r>
    </w:p>
    <w:p w14:paraId="5605FDEB" w14:textId="77777777" w:rsidR="00454344" w:rsidRDefault="00454344">
      <w:r>
        <w:t>Para acessar o Cadastro de Clientes clique no Menu Principal em Cadastro e no Menu Secundário selecione a opção “Clientes”.</w:t>
      </w:r>
    </w:p>
    <w:p w14:paraId="18D5B97F" w14:textId="51D7C347" w:rsidR="00454344" w:rsidRDefault="00454344">
      <w:pPr>
        <w:rPr>
          <w:noProof/>
        </w:rPr>
      </w:pPr>
      <w:r>
        <w:rPr>
          <w:noProof/>
        </w:rPr>
        <w:drawing>
          <wp:inline distT="0" distB="0" distL="0" distR="0" wp14:anchorId="5D6B6BEF" wp14:editId="7D18944D">
            <wp:extent cx="3683479" cy="1733909"/>
            <wp:effectExtent l="0" t="0" r="0" b="0"/>
            <wp:docPr id="10" name="Imagem 10" descr="Tela de celula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ela Principal Processo Cadastro.jp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86" r="12980" b="71954"/>
                    <a:stretch/>
                  </pic:blipFill>
                  <pic:spPr bwMode="auto">
                    <a:xfrm>
                      <a:off x="0" y="0"/>
                      <a:ext cx="3709511" cy="17461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50C291" w14:textId="3C8FE831" w:rsidR="00454344" w:rsidRDefault="00454344">
      <w:pPr>
        <w:rPr>
          <w:noProof/>
          <w:sz w:val="14"/>
          <w:szCs w:val="14"/>
        </w:rPr>
      </w:pPr>
      <w:r w:rsidRPr="00454344">
        <w:rPr>
          <w:noProof/>
          <w:sz w:val="14"/>
          <w:szCs w:val="14"/>
        </w:rPr>
        <w:t>Figura 9</w:t>
      </w:r>
    </w:p>
    <w:p w14:paraId="77CB7E6F" w14:textId="54BE51F9" w:rsidR="00454344" w:rsidRDefault="00454344">
      <w:pPr>
        <w:rPr>
          <w:noProof/>
          <w:sz w:val="14"/>
          <w:szCs w:val="14"/>
        </w:rPr>
      </w:pPr>
    </w:p>
    <w:p w14:paraId="245B9BCB" w14:textId="2192C303" w:rsidR="00454344" w:rsidRDefault="00B1662C">
      <w:pPr>
        <w:rPr>
          <w:noProof/>
        </w:rPr>
      </w:pPr>
      <w:r>
        <w:rPr>
          <w:noProof/>
        </w:rPr>
        <w:t>Veja então que uma nova janela passa a ser exibida.</w:t>
      </w:r>
    </w:p>
    <w:p w14:paraId="08D15AAE" w14:textId="77777777" w:rsidR="00B1662C" w:rsidRDefault="00B1662C">
      <w:pPr>
        <w:rPr>
          <w:noProof/>
        </w:rPr>
      </w:pPr>
    </w:p>
    <w:p w14:paraId="16501A0B" w14:textId="62908293" w:rsidR="00B1662C" w:rsidRDefault="00B1662C">
      <w:pPr>
        <w:rPr>
          <w:noProof/>
        </w:rPr>
      </w:pPr>
      <w:r>
        <w:rPr>
          <w:noProof/>
        </w:rPr>
        <w:drawing>
          <wp:inline distT="0" distB="0" distL="0" distR="0" wp14:anchorId="73A0847B" wp14:editId="4B250F1D">
            <wp:extent cx="3540985" cy="2278072"/>
            <wp:effectExtent l="0" t="0" r="2540" b="8255"/>
            <wp:docPr id="11" name="Imagem 11" descr="Tela de celular com publicação numa rede socia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ela Cadastro de Clientes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6291" cy="2307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E3889" w14:textId="0991A094" w:rsidR="00B1662C" w:rsidRDefault="00B1662C" w:rsidP="00B1662C">
      <w:pPr>
        <w:pStyle w:val="Rodapfigura"/>
      </w:pPr>
      <w:r w:rsidRPr="00B1662C">
        <w:t>Figura 10</w:t>
      </w:r>
    </w:p>
    <w:p w14:paraId="32CA04D7" w14:textId="60A87C68" w:rsidR="00B1662C" w:rsidRDefault="00B1662C" w:rsidP="00B1662C">
      <w:pPr>
        <w:pStyle w:val="Rodapfigura"/>
      </w:pPr>
      <w:r w:rsidRPr="00390DF1">
        <w:rPr>
          <w:sz w:val="22"/>
          <w:szCs w:val="22"/>
        </w:rPr>
        <w:t>Vejamos cadas elemento desta página em mais detalhes</w:t>
      </w:r>
      <w:r>
        <w:t>.</w:t>
      </w:r>
    </w:p>
    <w:p w14:paraId="12D196D1" w14:textId="77777777" w:rsidR="00B123AF" w:rsidRDefault="00B123AF" w:rsidP="00B1662C">
      <w:pPr>
        <w:pStyle w:val="Rodapfigura"/>
      </w:pPr>
    </w:p>
    <w:p w14:paraId="3AB98A02" w14:textId="4AE6C767" w:rsidR="00B1662C" w:rsidRDefault="00390DF1" w:rsidP="00B123AF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670693C" wp14:editId="62DEB335">
            <wp:simplePos x="0" y="0"/>
            <wp:positionH relativeFrom="column">
              <wp:posOffset>-1883</wp:posOffset>
            </wp:positionH>
            <wp:positionV relativeFrom="paragraph">
              <wp:posOffset>-470</wp:posOffset>
            </wp:positionV>
            <wp:extent cx="692407" cy="349738"/>
            <wp:effectExtent l="0" t="0" r="0" b="0"/>
            <wp:wrapSquare wrapText="bothSides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407" cy="349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123AF">
        <w:rPr>
          <w:noProof/>
        </w:rPr>
        <w:t>Cliando sobre a opção cadastros você pode selecionar a aba de cadastro, onde poderar ver de forma mais organizadas a informações do clientes selecionados, como também cadastrar novos clientes.</w:t>
      </w:r>
    </w:p>
    <w:p w14:paraId="4C1144CE" w14:textId="27D1AC26" w:rsidR="00390DF1" w:rsidRDefault="00390DF1" w:rsidP="00B123AF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46CBCAB" wp14:editId="49719B58">
            <wp:simplePos x="0" y="0"/>
            <wp:positionH relativeFrom="column">
              <wp:posOffset>-1883</wp:posOffset>
            </wp:positionH>
            <wp:positionV relativeFrom="paragraph">
              <wp:posOffset>-1156</wp:posOffset>
            </wp:positionV>
            <wp:extent cx="835117" cy="313003"/>
            <wp:effectExtent l="0" t="0" r="3175" b="0"/>
            <wp:wrapSquare wrapText="bothSides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5117" cy="313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t>Clicando sobre esta opção você pode selecionar a aba de consulta onde será possíve visualizar as informações do registros selecionados em forma de tabela.</w:t>
      </w:r>
    </w:p>
    <w:p w14:paraId="31C5FA9B" w14:textId="28A8FF43" w:rsidR="00390DF1" w:rsidRDefault="00390DF1" w:rsidP="00B123AF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2F723339" wp14:editId="328D068B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803275" cy="464820"/>
            <wp:effectExtent l="0" t="0" r="0" b="0"/>
            <wp:wrapSquare wrapText="bothSides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3275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t>Clicando sobre esse botão você prepara o sistema para receber umo no registro. Repare que ao clicar neste botão a aba de cadastro é selecio</w:t>
      </w:r>
      <w:r w:rsidR="006C5EB6">
        <w:rPr>
          <w:noProof/>
        </w:rPr>
        <w:t xml:space="preserve">nada automaticamente.  Atalho </w:t>
      </w:r>
      <w:r w:rsidR="00B40592">
        <w:rPr>
          <w:noProof/>
        </w:rPr>
        <w:t>tecla F2.</w:t>
      </w:r>
    </w:p>
    <w:p w14:paraId="63E4443A" w14:textId="1A64D0BF" w:rsidR="006C5EB6" w:rsidRDefault="006C5EB6" w:rsidP="00B123AF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839282E" wp14:editId="199617C8">
            <wp:simplePos x="0" y="0"/>
            <wp:positionH relativeFrom="margin">
              <wp:align>left</wp:align>
            </wp:positionH>
            <wp:positionV relativeFrom="paragraph">
              <wp:posOffset>635</wp:posOffset>
            </wp:positionV>
            <wp:extent cx="835025" cy="438785"/>
            <wp:effectExtent l="0" t="0" r="3175" b="0"/>
            <wp:wrapSquare wrapText="bothSides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5025" cy="43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t>Assim que você clicar no botão Novo, o botão Salvar ficara ativo. Este Botão tem por finalidade salvar no banco de dados qualquer alteração ou inclusão de novos cliente que forem feitas.</w:t>
      </w:r>
      <w:r w:rsidR="00B40592">
        <w:rPr>
          <w:noProof/>
        </w:rPr>
        <w:t xml:space="preserve"> </w:t>
      </w:r>
      <w:r w:rsidR="00B40592">
        <w:rPr>
          <w:noProof/>
        </w:rPr>
        <w:t>Atalho tecla F</w:t>
      </w:r>
      <w:r w:rsidR="00B40592">
        <w:rPr>
          <w:noProof/>
        </w:rPr>
        <w:t>3.</w:t>
      </w:r>
    </w:p>
    <w:p w14:paraId="767BEF10" w14:textId="3D4EFDA1" w:rsidR="006C5EB6" w:rsidRPr="00B123AF" w:rsidRDefault="006C5EB6" w:rsidP="00B123AF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181BDE97" wp14:editId="75F6F670">
            <wp:simplePos x="0" y="0"/>
            <wp:positionH relativeFrom="margin">
              <wp:align>left</wp:align>
            </wp:positionH>
            <wp:positionV relativeFrom="paragraph">
              <wp:posOffset>1905</wp:posOffset>
            </wp:positionV>
            <wp:extent cx="866775" cy="459740"/>
            <wp:effectExtent l="0" t="0" r="9525" b="0"/>
            <wp:wrapSquare wrapText="bothSides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45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t>Este botão permite que você possar editar cliente selecionado.</w:t>
      </w:r>
      <w:r w:rsidR="00B40592">
        <w:rPr>
          <w:noProof/>
        </w:rPr>
        <w:t xml:space="preserve"> </w:t>
      </w:r>
      <w:r w:rsidR="00B40592">
        <w:rPr>
          <w:noProof/>
        </w:rPr>
        <w:t>Atalho tecla F</w:t>
      </w:r>
      <w:r w:rsidR="00B40592">
        <w:rPr>
          <w:noProof/>
        </w:rPr>
        <w:t>4.</w:t>
      </w:r>
    </w:p>
    <w:p w14:paraId="12A54F01" w14:textId="77777777" w:rsidR="006C5EB6" w:rsidRDefault="006C5EB6">
      <w:pPr>
        <w:rPr>
          <w:sz w:val="14"/>
          <w:szCs w:val="14"/>
        </w:rPr>
      </w:pPr>
    </w:p>
    <w:p w14:paraId="75A4F75D" w14:textId="3CF5D090" w:rsidR="006C5EB6" w:rsidRPr="006C5EB6" w:rsidRDefault="006C5EB6">
      <w:r>
        <w:t>Este botão exclui o registro selecionado.</w:t>
      </w:r>
      <w:r w:rsidR="00B40592">
        <w:t xml:space="preserve"> </w:t>
      </w:r>
      <w:r w:rsidR="00B40592">
        <w:rPr>
          <w:noProof/>
        </w:rPr>
        <w:t>Atalho tecla F</w:t>
      </w:r>
      <w:r w:rsidR="00B40592">
        <w:rPr>
          <w:noProof/>
        </w:rPr>
        <w:t>5.</w:t>
      </w:r>
    </w:p>
    <w:p w14:paraId="46161037" w14:textId="1E0EFF6D" w:rsidR="006C5EB6" w:rsidRDefault="006C5EB6">
      <w:pPr>
        <w:rPr>
          <w:sz w:val="14"/>
          <w:szCs w:val="14"/>
        </w:rPr>
      </w:pPr>
    </w:p>
    <w:p w14:paraId="480D99F4" w14:textId="77777777" w:rsidR="00B40592" w:rsidRDefault="006C5EB6" w:rsidP="006C5EB6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4CEEB895" wp14:editId="3135E363">
            <wp:simplePos x="0" y="0"/>
            <wp:positionH relativeFrom="margin">
              <wp:align>left</wp:align>
            </wp:positionH>
            <wp:positionV relativeFrom="page">
              <wp:posOffset>3319127</wp:posOffset>
            </wp:positionV>
            <wp:extent cx="855980" cy="422275"/>
            <wp:effectExtent l="0" t="0" r="1270" b="0"/>
            <wp:wrapSquare wrapText="bothSides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7142" cy="438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715477A2" wp14:editId="7FE1336F">
            <wp:simplePos x="0" y="0"/>
            <wp:positionH relativeFrom="margin">
              <wp:align>left</wp:align>
            </wp:positionH>
            <wp:positionV relativeFrom="margin">
              <wp:posOffset>1849630</wp:posOffset>
            </wp:positionV>
            <wp:extent cx="855980" cy="449580"/>
            <wp:effectExtent l="0" t="0" r="1270" b="7620"/>
            <wp:wrapSquare wrapText="bothSides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598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Este botão cancela qualquer operação em andamento no cadastro.</w:t>
      </w:r>
      <w:r w:rsidR="00B40592">
        <w:t xml:space="preserve"> </w:t>
      </w:r>
      <w:r w:rsidR="00B40592">
        <w:rPr>
          <w:noProof/>
        </w:rPr>
        <w:t>Atalho tecla F</w:t>
      </w:r>
      <w:r w:rsidR="00B40592">
        <w:rPr>
          <w:noProof/>
        </w:rPr>
        <w:t>6.</w:t>
      </w:r>
    </w:p>
    <w:p w14:paraId="17BB48FA" w14:textId="678D0E3C" w:rsidR="00B40592" w:rsidRDefault="00B40592" w:rsidP="00B40592">
      <w:pPr>
        <w:spacing w:after="0"/>
        <w:rPr>
          <w:noProof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79769847" wp14:editId="794F2EF1">
            <wp:simplePos x="0" y="0"/>
            <wp:positionH relativeFrom="column">
              <wp:posOffset>-1883</wp:posOffset>
            </wp:positionH>
            <wp:positionV relativeFrom="paragraph">
              <wp:posOffset>-668</wp:posOffset>
            </wp:positionV>
            <wp:extent cx="1104900" cy="459740"/>
            <wp:effectExtent l="0" t="0" r="0" b="0"/>
            <wp:wrapSquare wrapText="bothSides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45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t>Este botão imprimi os dados que estão sendo exibidos na tabela na aba de Consulta.</w:t>
      </w:r>
    </w:p>
    <w:p w14:paraId="29680145" w14:textId="77777777" w:rsidR="00B40592" w:rsidRDefault="00B40592" w:rsidP="00B40592">
      <w:pPr>
        <w:spacing w:after="0"/>
        <w:rPr>
          <w:noProof/>
        </w:rPr>
      </w:pPr>
    </w:p>
    <w:p w14:paraId="701F6FCD" w14:textId="74EC72E1" w:rsidR="00B40592" w:rsidRDefault="00B40592" w:rsidP="00B40592">
      <w:pPr>
        <w:spacing w:after="0"/>
        <w:rPr>
          <w:noProof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58F76214" wp14:editId="401CE649">
            <wp:simplePos x="0" y="0"/>
            <wp:positionH relativeFrom="column">
              <wp:posOffset>-1883</wp:posOffset>
            </wp:positionH>
            <wp:positionV relativeFrom="paragraph">
              <wp:posOffset>2500</wp:posOffset>
            </wp:positionV>
            <wp:extent cx="1115060" cy="417830"/>
            <wp:effectExtent l="0" t="0" r="8890" b="1270"/>
            <wp:wrapSquare wrapText="bothSides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5060" cy="41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t>Este botão exporta os dados contidos na tabela na aba de Consulta.</w:t>
      </w:r>
    </w:p>
    <w:p w14:paraId="2E000864" w14:textId="524EB879" w:rsidR="00B40592" w:rsidRDefault="00B40592" w:rsidP="00B40592">
      <w:pPr>
        <w:spacing w:after="0"/>
        <w:rPr>
          <w:noProof/>
        </w:rPr>
      </w:pPr>
    </w:p>
    <w:p w14:paraId="3107D31F" w14:textId="143B2BF3" w:rsidR="00B40592" w:rsidRDefault="00B40592" w:rsidP="00B40592">
      <w:pPr>
        <w:spacing w:after="0"/>
        <w:rPr>
          <w:noProof/>
        </w:rPr>
      </w:pPr>
    </w:p>
    <w:p w14:paraId="3D11BB08" w14:textId="3C12A90D" w:rsidR="00B40592" w:rsidRDefault="00B40592" w:rsidP="00B40592">
      <w:pPr>
        <w:spacing w:after="0"/>
        <w:rPr>
          <w:noProof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4DDCE49A" wp14:editId="26521F08">
            <wp:simplePos x="0" y="0"/>
            <wp:positionH relativeFrom="column">
              <wp:posOffset>-1883</wp:posOffset>
            </wp:positionH>
            <wp:positionV relativeFrom="paragraph">
              <wp:posOffset>-253</wp:posOffset>
            </wp:positionV>
            <wp:extent cx="2605405" cy="560268"/>
            <wp:effectExtent l="0" t="0" r="4445" b="0"/>
            <wp:wrapSquare wrapText="bothSides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5405" cy="560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t>Esta dua caixas de texto permitem que a você realizar pesquisar personalizdas. Clicando na seta da caixa “Tipo de pesquisa” Você pode ifnromar por qual campo deseja realizar a pesquisa, EX: Selecione se deseja pesquisar por ID do cliente, Nome ou CPF. Na caixa ao lado “Digite o que deseja pesquisar” você deve digitar a informação que deseja retornar. Perceba que a medida que for digitando as informação vão sendo atualizadas na tabela da aba de consulta</w:t>
      </w:r>
      <w:r w:rsidR="00D20A05">
        <w:rPr>
          <w:noProof/>
        </w:rPr>
        <w:t>, claro que quando a pesquisa retonar algum registro.</w:t>
      </w:r>
    </w:p>
    <w:p w14:paraId="66AC930A" w14:textId="3F708522" w:rsidR="00B40592" w:rsidRDefault="00B40592" w:rsidP="006C5EB6">
      <w:pPr>
        <w:rPr>
          <w:noProof/>
        </w:rPr>
      </w:pPr>
    </w:p>
    <w:p w14:paraId="3B534465" w14:textId="77777777" w:rsidR="00B40592" w:rsidRDefault="00B40592" w:rsidP="006C5EB6">
      <w:pPr>
        <w:rPr>
          <w:noProof/>
        </w:rPr>
      </w:pPr>
    </w:p>
    <w:p w14:paraId="74123DC1" w14:textId="4CD80EC4" w:rsidR="00DF66EE" w:rsidRDefault="00DF66EE" w:rsidP="006C5EB6">
      <w:r>
        <w:br w:type="page"/>
      </w:r>
    </w:p>
    <w:p w14:paraId="2BFD5C09" w14:textId="77777777" w:rsidR="006C5EB6" w:rsidRDefault="006C5EB6">
      <w:pPr>
        <w:rPr>
          <w:sz w:val="14"/>
          <w:szCs w:val="14"/>
        </w:rPr>
      </w:pPr>
    </w:p>
    <w:p w14:paraId="10336455" w14:textId="70F13F85" w:rsidR="006C5EB6" w:rsidRDefault="006C5EB6">
      <w:pPr>
        <w:rPr>
          <w:sz w:val="14"/>
          <w:szCs w:val="14"/>
        </w:rPr>
      </w:pPr>
    </w:p>
    <w:p w14:paraId="6D756296" w14:textId="77777777" w:rsidR="00DF66EE" w:rsidRPr="00DF66EE" w:rsidRDefault="00DF66EE" w:rsidP="00DF66EE">
      <w:pPr>
        <w:spacing w:after="0"/>
        <w:rPr>
          <w:sz w:val="14"/>
          <w:szCs w:val="14"/>
        </w:rPr>
      </w:pPr>
    </w:p>
    <w:p w14:paraId="096BF9BF" w14:textId="77777777" w:rsidR="00DF66EE" w:rsidRDefault="00DF66EE" w:rsidP="00A12D85">
      <w:pPr>
        <w:spacing w:after="0"/>
      </w:pPr>
    </w:p>
    <w:p w14:paraId="54C5201A" w14:textId="77777777" w:rsidR="00DF66EE" w:rsidRPr="00A12D85" w:rsidRDefault="00DF66EE" w:rsidP="00A12D85">
      <w:pPr>
        <w:spacing w:after="0"/>
      </w:pPr>
    </w:p>
    <w:sectPr w:rsidR="00DF66EE" w:rsidRPr="00A12D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1FA"/>
    <w:rsid w:val="00051DD8"/>
    <w:rsid w:val="001F41FA"/>
    <w:rsid w:val="002452A4"/>
    <w:rsid w:val="00390DF1"/>
    <w:rsid w:val="00454344"/>
    <w:rsid w:val="00514D87"/>
    <w:rsid w:val="00576A62"/>
    <w:rsid w:val="005D6F2E"/>
    <w:rsid w:val="006C5EB6"/>
    <w:rsid w:val="006C7005"/>
    <w:rsid w:val="0080734D"/>
    <w:rsid w:val="008954A9"/>
    <w:rsid w:val="008D60FD"/>
    <w:rsid w:val="00A12D85"/>
    <w:rsid w:val="00B123AF"/>
    <w:rsid w:val="00B1662C"/>
    <w:rsid w:val="00B40592"/>
    <w:rsid w:val="00D20A05"/>
    <w:rsid w:val="00D51709"/>
    <w:rsid w:val="00DF6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12136B"/>
  <w15:chartTrackingRefBased/>
  <w15:docId w15:val="{F85D1B35-CC37-43BD-B13F-0042E98AC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Rodapfigura">
    <w:name w:val="Rodapé figura"/>
    <w:basedOn w:val="Normal"/>
    <w:link w:val="RodapfiguraChar"/>
    <w:qFormat/>
    <w:rsid w:val="00B1662C"/>
    <w:rPr>
      <w:noProof/>
      <w:sz w:val="14"/>
      <w:szCs w:val="14"/>
    </w:rPr>
  </w:style>
  <w:style w:type="character" w:customStyle="1" w:styleId="RodapfiguraChar">
    <w:name w:val="Rodapé figura Char"/>
    <w:basedOn w:val="Fontepargpadro"/>
    <w:link w:val="Rodapfigura"/>
    <w:rsid w:val="00B1662C"/>
    <w:rPr>
      <w:noProof/>
      <w:sz w:val="1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e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jp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jp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9</Pages>
  <Words>793</Words>
  <Characters>4288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noelson souza</dc:creator>
  <cp:keywords/>
  <dc:description/>
  <cp:lastModifiedBy>noelson souza</cp:lastModifiedBy>
  <cp:revision>9</cp:revision>
  <dcterms:created xsi:type="dcterms:W3CDTF">2020-05-28T22:29:00Z</dcterms:created>
  <dcterms:modified xsi:type="dcterms:W3CDTF">2020-05-29T23:44:00Z</dcterms:modified>
</cp:coreProperties>
</file>